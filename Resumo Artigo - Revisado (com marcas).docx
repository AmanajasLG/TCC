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27F8" w14:textId="77777777" w:rsidR="00427B0A" w:rsidRDefault="00427B0A" w:rsidP="00427B0A">
      <w:r>
        <w:t xml:space="preserve">Introdução </w:t>
      </w:r>
    </w:p>
    <w:p w14:paraId="0DA85047" w14:textId="1DBE0C2E" w:rsidR="00427B0A" w:rsidRDefault="00427B0A" w:rsidP="00427B0A">
      <w:r>
        <w:t xml:space="preserve">Este trabalho </w:t>
      </w:r>
      <w:del w:id="0" w:author="Revisor" w:date="2021-08-20T05:14:00Z">
        <w:r w:rsidDel="005D5C85">
          <w:delText xml:space="preserve">se </w:delText>
        </w:r>
      </w:del>
      <w:r>
        <w:t>insere</w:t>
      </w:r>
      <w:ins w:id="1" w:author="Revisor" w:date="2021-08-20T05:14:00Z">
        <w:r w:rsidR="005D5C85">
          <w:t>-se</w:t>
        </w:r>
      </w:ins>
      <w:r>
        <w:t xml:space="preserve"> no projeto fruto da parceria entre a Universidade de Brasília (UnB), o Ministério das Relações Exteriores (Itamaraty) e o Centro Cultural Brasil-Finlândia (CCBF)</w:t>
      </w:r>
      <w:ins w:id="2" w:author="Revisor" w:date="2021-08-20T12:32:00Z">
        <w:r w:rsidR="00C621CB">
          <w:t xml:space="preserve"> para </w:t>
        </w:r>
      </w:ins>
      <w:del w:id="3" w:author="Revisor" w:date="2021-08-20T12:26:00Z">
        <w:r w:rsidDel="00C621CB">
          <w:delText xml:space="preserve"> </w:delText>
        </w:r>
      </w:del>
      <w:del w:id="4" w:author="Revisor" w:date="2021-08-20T05:19:00Z">
        <w:r w:rsidDel="00A40418">
          <w:delText>para o</w:delText>
        </w:r>
      </w:del>
      <w:ins w:id="5" w:author="Revisor" w:date="2021-08-20T05:19:00Z">
        <w:r w:rsidR="00A40418">
          <w:t>o</w:t>
        </w:r>
      </w:ins>
      <w:r>
        <w:t xml:space="preserve"> desenvolvimento de jogos no contexto do ensino remoto de português como língua estrangeira. O planejamento inicial do projeto </w:t>
      </w:r>
      <w:del w:id="6" w:author="Revisor" w:date="2021-08-20T05:22:00Z">
        <w:r w:rsidDel="00A40418">
          <w:delText>consistia</w:delText>
        </w:r>
      </w:del>
      <w:ins w:id="7" w:author="Revisor" w:date="2021-08-20T05:22:00Z">
        <w:r w:rsidR="00A40418">
          <w:t>compreendi</w:t>
        </w:r>
      </w:ins>
      <w:ins w:id="8" w:author="Revisor" w:date="2021-08-20T05:23:00Z">
        <w:r w:rsidR="00A40418">
          <w:t xml:space="preserve">a </w:t>
        </w:r>
      </w:ins>
      <w:ins w:id="9" w:author="Revisor" w:date="2021-08-20T05:22:00Z">
        <w:r w:rsidR="00A40418">
          <w:t>a análise</w:t>
        </w:r>
      </w:ins>
      <w:del w:id="10" w:author="Revisor" w:date="2021-08-20T05:22:00Z">
        <w:r w:rsidDel="00A40418">
          <w:delText xml:space="preserve"> em</w:delText>
        </w:r>
      </w:del>
      <w:ins w:id="11" w:author="Revisor" w:date="2021-08-20T05:22:00Z">
        <w:r w:rsidR="00A40418">
          <w:t xml:space="preserve"> de</w:t>
        </w:r>
      </w:ins>
      <w:r>
        <w:t xml:space="preserve"> dez minijogos </w:t>
      </w:r>
      <w:commentRangeStart w:id="12"/>
      <w:r>
        <w:t>que abordaria</w:t>
      </w:r>
      <w:ins w:id="13" w:author="Revisor" w:date="2021-08-20T05:40:00Z">
        <w:r w:rsidR="00E8235F">
          <w:t>m</w:t>
        </w:r>
      </w:ins>
      <w:del w:id="14" w:author="Revisor" w:date="2021-08-20T05:23:00Z">
        <w:r w:rsidDel="00A40418">
          <w:delText>m</w:delText>
        </w:r>
      </w:del>
      <w:r>
        <w:t xml:space="preserve"> os módulos de dois cursos online de português hospedados na plataforma </w:t>
      </w:r>
      <w:proofErr w:type="spellStart"/>
      <w:r>
        <w:t>Claned</w:t>
      </w:r>
      <w:commentRangeEnd w:id="12"/>
      <w:proofErr w:type="spellEnd"/>
      <w:r w:rsidR="00D46F3B">
        <w:rPr>
          <w:rStyle w:val="Refdecomentrio"/>
        </w:rPr>
        <w:commentReference w:id="12"/>
      </w:r>
      <w:ins w:id="15" w:author="Revisor" w:date="2021-08-20T05:27:00Z">
        <w:r w:rsidR="00A40418">
          <w:t xml:space="preserve"> –</w:t>
        </w:r>
      </w:ins>
      <w:del w:id="16" w:author="Revisor" w:date="2021-08-20T05:27:00Z">
        <w:r w:rsidDel="00A40418">
          <w:delText>,</w:delText>
        </w:r>
      </w:del>
      <w:r>
        <w:t xml:space="preserve"> previamente contratada pelo CCBF. Entretanto, consideradas as limitações técnicas da </w:t>
      </w:r>
      <w:proofErr w:type="spellStart"/>
      <w:r>
        <w:t>Claned</w:t>
      </w:r>
      <w:proofErr w:type="spellEnd"/>
      <w:r>
        <w:t xml:space="preserve">, como a impossibilidade da inserção dos códigos dos jogos dentro das atividades e a falta de elementos que fomentem a interação entre os alunos, </w:t>
      </w:r>
      <w:ins w:id="17" w:author="Revisor" w:date="2021-08-20T05:44:00Z">
        <w:r w:rsidR="00E8235F">
          <w:t xml:space="preserve">esse projeto </w:t>
        </w:r>
      </w:ins>
      <w:r>
        <w:t>demandou</w:t>
      </w:r>
      <w:del w:id="18" w:author="Revisor" w:date="2021-08-20T05:44:00Z">
        <w:r w:rsidDel="00E8235F">
          <w:delText>-se</w:delText>
        </w:r>
      </w:del>
      <w:r>
        <w:t xml:space="preserve"> </w:t>
      </w:r>
      <w:del w:id="19" w:author="Revisor" w:date="2021-08-20T05:44:00Z">
        <w:r w:rsidDel="00E8235F">
          <w:delText xml:space="preserve">a elaboração e </w:delText>
        </w:r>
      </w:del>
      <w:r>
        <w:t>a proposição</w:t>
      </w:r>
      <w:ins w:id="20" w:author="Revisor" w:date="2021-08-20T05:44:00Z">
        <w:r w:rsidR="00E8235F">
          <w:t xml:space="preserve"> e </w:t>
        </w:r>
      </w:ins>
      <w:ins w:id="21" w:author="Revisor" w:date="2021-08-20T05:45:00Z">
        <w:r w:rsidR="00E8235F">
          <w:t xml:space="preserve">a </w:t>
        </w:r>
      </w:ins>
      <w:ins w:id="22" w:author="Revisor" w:date="2021-08-20T05:44:00Z">
        <w:r w:rsidR="00E8235F">
          <w:t>elaboração</w:t>
        </w:r>
      </w:ins>
      <w:r>
        <w:t xml:space="preserve"> de uma nova solução. Es</w:t>
      </w:r>
      <w:ins w:id="23" w:author="Revisor" w:date="2021-08-20T05:47:00Z">
        <w:r w:rsidR="00E8235F">
          <w:t>se procedimento mais recente</w:t>
        </w:r>
      </w:ins>
      <w:del w:id="24" w:author="Revisor" w:date="2021-08-20T05:47:00Z">
        <w:r w:rsidDel="00E8235F">
          <w:delText>ta</w:delText>
        </w:r>
      </w:del>
      <w:r>
        <w:t xml:space="preserve"> envolve a criação de </w:t>
      </w:r>
      <w:del w:id="25" w:author="Revisor" w:date="2021-08-20T05:49:00Z">
        <w:r w:rsidDel="00037A02">
          <w:delText xml:space="preserve">uma nova solução web </w:delText>
        </w:r>
      </w:del>
      <w:ins w:id="26" w:author="Revisor" w:date="2021-08-20T05:49:00Z">
        <w:r w:rsidR="00037A02">
          <w:t xml:space="preserve">um novo recurso </w:t>
        </w:r>
      </w:ins>
      <w:r>
        <w:t>para hospedagem dos jogos</w:t>
      </w:r>
      <w:ins w:id="27" w:author="Revisor" w:date="2021-08-20T05:50:00Z">
        <w:r w:rsidR="00037A02">
          <w:t xml:space="preserve"> na web</w:t>
        </w:r>
      </w:ins>
      <w:r>
        <w:t xml:space="preserve">, além de uma ferramenta (também </w:t>
      </w:r>
      <w:del w:id="28" w:author="Revisor" w:date="2021-08-20T05:51:00Z">
        <w:r w:rsidDel="00037A02">
          <w:delText>web</w:delText>
        </w:r>
      </w:del>
      <w:ins w:id="29" w:author="Revisor" w:date="2021-08-20T05:51:00Z">
        <w:r w:rsidR="00037A02">
          <w:t>digital</w:t>
        </w:r>
      </w:ins>
      <w:r>
        <w:t>) que permita aos professores criar e editar novos jogos e atividades interativas.</w:t>
      </w:r>
    </w:p>
    <w:p w14:paraId="6665E9D5" w14:textId="77777777" w:rsidR="0021076B" w:rsidRDefault="0021076B" w:rsidP="00427B0A"/>
    <w:p w14:paraId="0D1C7D87" w14:textId="77777777" w:rsidR="00427B0A" w:rsidRDefault="00427B0A" w:rsidP="00427B0A">
      <w:r>
        <w:t xml:space="preserve">Metodologia </w:t>
      </w:r>
    </w:p>
    <w:p w14:paraId="6E8B6C93" w14:textId="5945300D" w:rsidR="00427B0A" w:rsidRDefault="001F29DF" w:rsidP="00427B0A">
      <w:r>
        <w:t xml:space="preserve">Este projeto </w:t>
      </w:r>
      <w:del w:id="30" w:author="Revisor" w:date="2021-08-20T06:05:00Z">
        <w:r w:rsidDel="00567030">
          <w:delText>será para o</w:delText>
        </w:r>
      </w:del>
      <w:ins w:id="31" w:author="Revisor" w:date="2021-08-20T06:05:00Z">
        <w:r w:rsidR="00567030">
          <w:t>terá como foco o</w:t>
        </w:r>
      </w:ins>
      <w:r>
        <w:t xml:space="preserve"> desenvolvimento </w:t>
      </w:r>
      <w:del w:id="32" w:author="Revisor" w:date="2021-08-20T06:05:00Z">
        <w:r w:rsidDel="00567030">
          <w:delText>dos 10</w:delText>
        </w:r>
      </w:del>
      <w:ins w:id="33" w:author="Revisor" w:date="2021-08-20T06:05:00Z">
        <w:r w:rsidR="00567030">
          <w:t>de dez</w:t>
        </w:r>
      </w:ins>
      <w:r>
        <w:t xml:space="preserve"> jogos juntamente com um site de hospedagem para eles</w:t>
      </w:r>
      <w:r w:rsidR="004B482A">
        <w:t xml:space="preserve">. Os jogos foram divididos por </w:t>
      </w:r>
      <w:del w:id="34" w:author="Revisor" w:date="2021-08-20T06:06:00Z">
        <w:r w:rsidR="004B482A" w:rsidDel="00567030">
          <w:delText>“</w:delText>
        </w:r>
      </w:del>
      <w:r w:rsidR="004B482A">
        <w:t>temas</w:t>
      </w:r>
      <w:del w:id="35" w:author="Revisor" w:date="2021-08-20T06:07:00Z">
        <w:r w:rsidR="004B482A" w:rsidDel="00567030">
          <w:delText>”</w:delText>
        </w:r>
      </w:del>
      <w:r w:rsidR="004B482A">
        <w:t xml:space="preserve"> para que as estruturas semelhantes fossem desenvolvidas linearmente</w:t>
      </w:r>
      <w:del w:id="36" w:author="Revisor" w:date="2021-08-20T06:09:00Z">
        <w:r w:rsidR="004B482A" w:rsidDel="00567030">
          <w:delText xml:space="preserve">, </w:delText>
        </w:r>
      </w:del>
      <w:ins w:id="37" w:author="Revisor" w:date="2021-08-20T12:37:00Z">
        <w:r w:rsidR="00052346">
          <w:t xml:space="preserve">, otimizando </w:t>
        </w:r>
      </w:ins>
      <w:del w:id="38" w:author="Revisor" w:date="2021-08-20T12:37:00Z">
        <w:r w:rsidR="004B482A" w:rsidDel="00052346">
          <w:delText>otimiza</w:delText>
        </w:r>
      </w:del>
      <w:del w:id="39" w:author="Revisor" w:date="2021-08-20T06:09:00Z">
        <w:r w:rsidR="004B482A" w:rsidDel="00567030">
          <w:delText>ndo</w:delText>
        </w:r>
      </w:del>
      <w:del w:id="40" w:author="Revisor" w:date="2021-08-20T12:37:00Z">
        <w:r w:rsidR="004B482A" w:rsidDel="00052346">
          <w:delText xml:space="preserve"> </w:delText>
        </w:r>
      </w:del>
      <w:r w:rsidR="004B482A">
        <w:t xml:space="preserve">o </w:t>
      </w:r>
      <w:commentRangeStart w:id="41"/>
      <w:r w:rsidR="004B482A">
        <w:t>processo</w:t>
      </w:r>
      <w:commentRangeEnd w:id="41"/>
      <w:r w:rsidR="00567030">
        <w:rPr>
          <w:rStyle w:val="Refdecomentrio"/>
        </w:rPr>
        <w:commentReference w:id="41"/>
      </w:r>
      <w:r w:rsidR="004B482A">
        <w:t xml:space="preserve">. </w:t>
      </w:r>
      <w:ins w:id="42" w:author="Revisor" w:date="2021-08-20T12:38:00Z">
        <w:r w:rsidR="00052346">
          <w:t>Foram delimitados cinco temas</w:t>
        </w:r>
      </w:ins>
      <w:del w:id="43" w:author="Revisor" w:date="2021-08-20T06:11:00Z">
        <w:r w:rsidR="004B482A" w:rsidDel="00567030">
          <w:delText xml:space="preserve">Foram delimitados </w:delText>
        </w:r>
      </w:del>
      <w:del w:id="44" w:author="Revisor" w:date="2021-08-20T06:10:00Z">
        <w:r w:rsidR="004B482A" w:rsidDel="00567030">
          <w:delText>5</w:delText>
        </w:r>
      </w:del>
      <w:del w:id="45" w:author="Revisor" w:date="2021-08-20T12:38:00Z">
        <w:r w:rsidR="004B482A" w:rsidDel="00052346">
          <w:delText xml:space="preserve"> temas sendo eles</w:delText>
        </w:r>
      </w:del>
      <w:r w:rsidR="004B482A">
        <w:t xml:space="preserve">: </w:t>
      </w:r>
      <w:ins w:id="46" w:author="Revisor" w:date="2021-08-20T12:39:00Z">
        <w:r w:rsidR="00052346">
          <w:t xml:space="preserve">interações com pessoas (perguntas e respostas para encontrar a pessoa correta ou dados sobre ela) (jogos 1 e 2), comidas (jogos 3 e 4), roupas (jogos 5 e 6), vocabulário de viagem (jogos 7 e 8) e vocabulário de casa (jogo 9). O jogo 10 </w:t>
        </w:r>
      </w:ins>
      <w:ins w:id="47" w:author="Revisor" w:date="2021-08-20T12:40:00Z">
        <w:r w:rsidR="00052346">
          <w:t>será</w:t>
        </w:r>
      </w:ins>
      <w:ins w:id="48" w:author="Revisor" w:date="2021-08-20T12:39:00Z">
        <w:r w:rsidR="00052346">
          <w:t xml:space="preserve"> um compilado </w:t>
        </w:r>
      </w:ins>
      <w:ins w:id="49" w:author="Revisor" w:date="2021-08-20T12:40:00Z">
        <w:r w:rsidR="00052346">
          <w:t>dos nove primeiros</w:t>
        </w:r>
      </w:ins>
      <w:ins w:id="50" w:author="Revisor" w:date="2021-08-20T12:39:00Z">
        <w:r w:rsidR="00052346">
          <w:t xml:space="preserve"> </w:t>
        </w:r>
      </w:ins>
      <w:ins w:id="51" w:author="Revisor" w:date="2021-08-20T12:40:00Z">
        <w:r w:rsidR="00052346">
          <w:t>e abordará</w:t>
        </w:r>
      </w:ins>
      <w:ins w:id="52" w:author="Revisor" w:date="2021-08-20T12:39:00Z">
        <w:r w:rsidR="00052346">
          <w:t xml:space="preserve"> festas típicas brasileiras</w:t>
        </w:r>
      </w:ins>
      <w:ins w:id="53" w:author="Revisor" w:date="2021-08-20T12:40:00Z">
        <w:r w:rsidR="00052346">
          <w:t xml:space="preserve">. </w:t>
        </w:r>
      </w:ins>
      <w:del w:id="54" w:author="Revisor" w:date="2021-08-20T12:40:00Z">
        <w:r w:rsidR="004B482A" w:rsidDel="00052346">
          <w:delText xml:space="preserve">interações com </w:delText>
        </w:r>
      </w:del>
      <w:del w:id="55" w:author="Revisor" w:date="2021-08-20T06:19:00Z">
        <w:r w:rsidR="004B482A" w:rsidDel="00FE03C4">
          <w:delText>pessoas</w:delText>
        </w:r>
      </w:del>
      <w:del w:id="56" w:author="Revisor" w:date="2021-08-20T06:18:00Z">
        <w:r w:rsidR="004B482A" w:rsidDel="00FE03C4">
          <w:delText xml:space="preserve"> (</w:delText>
        </w:r>
      </w:del>
      <w:del w:id="57" w:author="Revisor" w:date="2021-08-20T12:40:00Z">
        <w:r w:rsidR="004B482A" w:rsidDel="00052346">
          <w:delText>perguntas e respostas</w:delText>
        </w:r>
      </w:del>
      <w:del w:id="58" w:author="Revisor" w:date="2021-08-20T06:18:00Z">
        <w:r w:rsidR="004B482A" w:rsidDel="00FE03C4">
          <w:delText xml:space="preserve"> para</w:delText>
        </w:r>
      </w:del>
      <w:del w:id="59" w:author="Revisor" w:date="2021-08-20T12:40:00Z">
        <w:r w:rsidR="004B482A" w:rsidDel="00052346">
          <w:delText xml:space="preserve"> </w:delText>
        </w:r>
        <w:commentRangeStart w:id="60"/>
        <w:r w:rsidR="004B482A" w:rsidDel="00052346">
          <w:delText>encontrar a pessoa correta</w:delText>
        </w:r>
        <w:commentRangeEnd w:id="60"/>
        <w:r w:rsidR="00FE03C4" w:rsidDel="00052346">
          <w:rPr>
            <w:rStyle w:val="Refdecomentrio"/>
          </w:rPr>
          <w:commentReference w:id="60"/>
        </w:r>
        <w:r w:rsidR="004B482A" w:rsidDel="00052346">
          <w:delText xml:space="preserve"> ou dados sobre ela</w:delText>
        </w:r>
      </w:del>
      <w:del w:id="61" w:author="Revisor" w:date="2021-08-20T06:18:00Z">
        <w:r w:rsidR="004B482A" w:rsidDel="00FE03C4">
          <w:delText>)</w:delText>
        </w:r>
      </w:del>
      <w:del w:id="62" w:author="Revisor" w:date="2021-08-20T12:40:00Z">
        <w:r w:rsidR="004B482A" w:rsidDel="00052346">
          <w:delText xml:space="preserve"> (jogos 1 e 2)</w:delText>
        </w:r>
      </w:del>
      <w:del w:id="63" w:author="Revisor" w:date="2021-08-20T06:18:00Z">
        <w:r w:rsidR="004B482A" w:rsidDel="00FE03C4">
          <w:delText>,</w:delText>
        </w:r>
      </w:del>
      <w:del w:id="64" w:author="Revisor" w:date="2021-08-20T12:40:00Z">
        <w:r w:rsidR="004B482A" w:rsidDel="00052346">
          <w:delText xml:space="preserve"> comidas (jogos 3 e 4)</w:delText>
        </w:r>
      </w:del>
      <w:del w:id="65" w:author="Revisor" w:date="2021-08-20T06:20:00Z">
        <w:r w:rsidR="004B482A" w:rsidDel="00FE03C4">
          <w:delText>,</w:delText>
        </w:r>
      </w:del>
      <w:del w:id="66" w:author="Revisor" w:date="2021-08-20T12:40:00Z">
        <w:r w:rsidR="004B482A" w:rsidDel="00052346">
          <w:delText xml:space="preserve"> roupas (jogos 5 e 6)</w:delText>
        </w:r>
      </w:del>
      <w:del w:id="67" w:author="Revisor" w:date="2021-08-20T06:21:00Z">
        <w:r w:rsidR="004B482A" w:rsidDel="00FE03C4">
          <w:delText>,</w:delText>
        </w:r>
      </w:del>
      <w:del w:id="68" w:author="Revisor" w:date="2021-08-20T12:40:00Z">
        <w:r w:rsidR="004B482A" w:rsidDel="00052346">
          <w:delText xml:space="preserve"> vocabulário de viagem (jogos 7 e 8)</w:delText>
        </w:r>
      </w:del>
      <w:del w:id="69" w:author="Revisor" w:date="2021-08-20T06:22:00Z">
        <w:r w:rsidR="004B482A" w:rsidDel="00FE03C4">
          <w:delText xml:space="preserve"> e</w:delText>
        </w:r>
      </w:del>
      <w:del w:id="70" w:author="Revisor" w:date="2021-08-20T12:40:00Z">
        <w:r w:rsidR="004B482A" w:rsidDel="00052346">
          <w:delText xml:space="preserve"> vocabulário </w:delText>
        </w:r>
      </w:del>
      <w:del w:id="71" w:author="Revisor" w:date="2021-08-20T06:21:00Z">
        <w:r w:rsidR="004B482A" w:rsidDel="00FE03C4">
          <w:delText xml:space="preserve">de </w:delText>
        </w:r>
      </w:del>
      <w:del w:id="72" w:author="Revisor" w:date="2021-08-20T12:40:00Z">
        <w:r w:rsidR="004B482A" w:rsidDel="00052346">
          <w:delText>casa (jogo 9)</w:delText>
        </w:r>
      </w:del>
      <w:del w:id="73" w:author="Revisor" w:date="2021-08-20T06:22:00Z">
        <w:r w:rsidR="004B482A" w:rsidDel="00FE03C4">
          <w:delText>.</w:delText>
        </w:r>
      </w:del>
      <w:del w:id="74" w:author="Revisor" w:date="2021-08-20T12:40:00Z">
        <w:r w:rsidR="004B482A" w:rsidDel="00052346">
          <w:delText xml:space="preserve"> </w:delText>
        </w:r>
      </w:del>
      <w:del w:id="75" w:author="Revisor" w:date="2021-08-20T06:22:00Z">
        <w:r w:rsidR="004B482A" w:rsidDel="00FE03C4">
          <w:delText>O jogo 10 foi pensado para ser um c</w:delText>
        </w:r>
      </w:del>
      <w:del w:id="76" w:author="Revisor" w:date="2021-08-20T12:40:00Z">
        <w:r w:rsidR="004B482A" w:rsidDel="00052346">
          <w:delText>ompila</w:delText>
        </w:r>
      </w:del>
      <w:del w:id="77" w:author="Revisor" w:date="2021-08-20T06:29:00Z">
        <w:r w:rsidR="004B482A" w:rsidDel="000B2267">
          <w:delText>do</w:delText>
        </w:r>
      </w:del>
      <w:del w:id="78" w:author="Revisor" w:date="2021-08-20T12:40:00Z">
        <w:r w:rsidR="004B482A" w:rsidDel="00052346">
          <w:delText xml:space="preserve"> de </w:delText>
        </w:r>
      </w:del>
      <w:del w:id="79" w:author="Revisor" w:date="2021-08-20T06:23:00Z">
        <w:r w:rsidR="004B482A" w:rsidDel="00FE03C4">
          <w:delText xml:space="preserve">temas abordando </w:delText>
        </w:r>
      </w:del>
      <w:del w:id="80" w:author="Revisor" w:date="2021-08-20T12:40:00Z">
        <w:r w:rsidR="004B482A" w:rsidDel="00052346">
          <w:delText xml:space="preserve">festas típicas brasileiras. </w:delText>
        </w:r>
      </w:del>
      <w:r w:rsidR="004B482A">
        <w:t xml:space="preserve">A equipe de desenvolvimento é formada por </w:t>
      </w:r>
      <w:del w:id="81" w:author="Revisor" w:date="2021-08-20T06:24:00Z">
        <w:r w:rsidR="004B482A" w:rsidDel="00FE03C4">
          <w:delText xml:space="preserve">3 </w:delText>
        </w:r>
      </w:del>
      <w:ins w:id="82" w:author="Revisor" w:date="2021-08-20T06:24:00Z">
        <w:r w:rsidR="00FE03C4">
          <w:t xml:space="preserve">três </w:t>
        </w:r>
      </w:ins>
      <w:r w:rsidR="004B482A">
        <w:t>pessoas</w:t>
      </w:r>
      <w:ins w:id="83" w:author="Revisor" w:date="2021-08-20T06:24:00Z">
        <w:r w:rsidR="00FE03C4">
          <w:t>:</w:t>
        </w:r>
      </w:ins>
      <w:del w:id="84" w:author="Revisor" w:date="2021-08-20T06:24:00Z">
        <w:r w:rsidR="004B482A" w:rsidDel="00FE03C4">
          <w:delText>,</w:delText>
        </w:r>
      </w:del>
      <w:r w:rsidR="004B482A">
        <w:t xml:space="preserve"> Thiago dos Santos, Gabriel Barbosa e eu. </w:t>
      </w:r>
      <w:ins w:id="85" w:author="Revisor" w:date="2021-08-20T12:41:00Z">
        <w:r w:rsidR="00052346">
          <w:t>O trabalho foi dividido de forma que o Thiago faz a lógica base de cada jogo sem os dados, eu faço a estruturação do banco de dados, a conexão do código com a API e finalizo a estrutura geral do jogo e o Gabriel finaliza o layout, de acordo com os protótipos feitos pela equipe do design.</w:t>
        </w:r>
      </w:ins>
      <w:del w:id="86" w:author="Revisor" w:date="2021-08-20T12:41:00Z">
        <w:r w:rsidR="004B482A" w:rsidDel="00052346">
          <w:delText xml:space="preserve">O trabalho foi dividido de forma que o Thiago </w:delText>
        </w:r>
      </w:del>
      <w:del w:id="87" w:author="Revisor" w:date="2021-08-20T06:26:00Z">
        <w:r w:rsidR="004B482A" w:rsidDel="009549AD">
          <w:delText>faz a</w:delText>
        </w:r>
      </w:del>
      <w:del w:id="88" w:author="Revisor" w:date="2021-08-20T12:41:00Z">
        <w:r w:rsidR="004B482A" w:rsidDel="00052346">
          <w:delText xml:space="preserve"> lógica base de cada jogo sem os dados</w:delText>
        </w:r>
      </w:del>
      <w:del w:id="89" w:author="Revisor" w:date="2021-08-20T06:27:00Z">
        <w:r w:rsidR="004B482A" w:rsidDel="009549AD">
          <w:delText>,</w:delText>
        </w:r>
      </w:del>
      <w:del w:id="90" w:author="Revisor" w:date="2021-08-20T12:41:00Z">
        <w:r w:rsidR="004B482A" w:rsidDel="00052346">
          <w:delText xml:space="preserve"> </w:delText>
        </w:r>
      </w:del>
      <w:del w:id="91" w:author="Revisor" w:date="2021-08-20T06:27:00Z">
        <w:r w:rsidR="004B482A" w:rsidDel="009549AD">
          <w:delText>e</w:delText>
        </w:r>
      </w:del>
      <w:del w:id="92" w:author="Revisor" w:date="2021-08-20T12:41:00Z">
        <w:r w:rsidR="004B482A" w:rsidDel="00052346">
          <w:delText xml:space="preserve">u </w:delText>
        </w:r>
      </w:del>
      <w:del w:id="93" w:author="Revisor" w:date="2021-08-20T06:28:00Z">
        <w:r w:rsidR="004B482A" w:rsidDel="009549AD">
          <w:delText xml:space="preserve">faço </w:delText>
        </w:r>
      </w:del>
      <w:del w:id="94" w:author="Revisor" w:date="2021-08-20T12:41:00Z">
        <w:r w:rsidR="004B482A" w:rsidDel="00052346">
          <w:delText xml:space="preserve">a estruturação do banco de dados, a conexão do código com a API e </w:delText>
        </w:r>
      </w:del>
      <w:del w:id="95" w:author="Revisor" w:date="2021-08-20T06:28:00Z">
        <w:r w:rsidR="004B482A" w:rsidDel="009549AD">
          <w:delText xml:space="preserve">finalizo </w:delText>
        </w:r>
      </w:del>
      <w:del w:id="96" w:author="Revisor" w:date="2021-08-20T12:41:00Z">
        <w:r w:rsidR="004B482A" w:rsidDel="00052346">
          <w:delText>a estrutura geral do jogo</w:delText>
        </w:r>
      </w:del>
      <w:del w:id="97" w:author="Revisor" w:date="2021-08-20T06:28:00Z">
        <w:r w:rsidR="004B482A" w:rsidDel="009549AD">
          <w:delText xml:space="preserve"> e</w:delText>
        </w:r>
      </w:del>
      <w:del w:id="98" w:author="Revisor" w:date="2021-08-20T12:41:00Z">
        <w:r w:rsidR="004B482A" w:rsidDel="00052346">
          <w:delText xml:space="preserve"> o Gabriel finaliz</w:delText>
        </w:r>
      </w:del>
      <w:del w:id="99" w:author="Revisor" w:date="2021-08-20T06:28:00Z">
        <w:r w:rsidR="004B482A" w:rsidDel="009549AD">
          <w:delText>a</w:delText>
        </w:r>
      </w:del>
      <w:del w:id="100" w:author="Revisor" w:date="2021-08-20T12:41:00Z">
        <w:r w:rsidR="004B482A" w:rsidDel="00052346">
          <w:delText xml:space="preserve"> o layout de acordo com os protótipos feitos pela equipe do design.</w:delText>
        </w:r>
      </w:del>
    </w:p>
    <w:p w14:paraId="1C8B1665" w14:textId="77777777" w:rsidR="0021076B" w:rsidRDefault="0021076B" w:rsidP="00427B0A"/>
    <w:p w14:paraId="75D1342B" w14:textId="77777777" w:rsidR="00427B0A" w:rsidRDefault="00427B0A" w:rsidP="00427B0A">
      <w:r>
        <w:t xml:space="preserve">Resultado </w:t>
      </w:r>
    </w:p>
    <w:p w14:paraId="1DBB53EB" w14:textId="45F2BBD1" w:rsidR="0021076B" w:rsidRDefault="0021076B" w:rsidP="00427B0A">
      <w:r w:rsidRPr="0021076B">
        <w:t>Até o momento</w:t>
      </w:r>
      <w:ins w:id="101" w:author="Revisor" w:date="2021-08-20T06:30:00Z">
        <w:r w:rsidR="000B2267">
          <w:t>,</w:t>
        </w:r>
      </w:ins>
      <w:r w:rsidRPr="0021076B">
        <w:t xml:space="preserve"> foram desenvolvidos </w:t>
      </w:r>
      <w:ins w:id="102" w:author="Revisor" w:date="2021-08-20T06:30:00Z">
        <w:r w:rsidR="000B2267">
          <w:t>oito</w:t>
        </w:r>
      </w:ins>
      <w:del w:id="103" w:author="Revisor" w:date="2021-08-20T06:30:00Z">
        <w:r w:rsidRPr="0021076B" w:rsidDel="000B2267">
          <w:delText>8</w:delText>
        </w:r>
      </w:del>
      <w:r w:rsidRPr="0021076B">
        <w:t xml:space="preserve"> dos </w:t>
      </w:r>
      <w:ins w:id="104" w:author="Revisor" w:date="2021-08-20T06:31:00Z">
        <w:r w:rsidR="000B2267">
          <w:t>dez</w:t>
        </w:r>
      </w:ins>
      <w:del w:id="105" w:author="Revisor" w:date="2021-08-20T06:30:00Z">
        <w:r w:rsidRPr="0021076B" w:rsidDel="000B2267">
          <w:delText>10</w:delText>
        </w:r>
      </w:del>
      <w:r w:rsidRPr="0021076B">
        <w:t xml:space="preserve"> jogos </w:t>
      </w:r>
      <w:ins w:id="106" w:author="Revisor" w:date="2021-08-20T06:31:00Z">
        <w:r w:rsidR="000B2267">
          <w:t>propostos</w:t>
        </w:r>
      </w:ins>
      <w:del w:id="107" w:author="Revisor" w:date="2021-08-20T06:31:00Z">
        <w:r w:rsidRPr="0021076B" w:rsidDel="000B2267">
          <w:delText>elaborados</w:delText>
        </w:r>
      </w:del>
      <w:r w:rsidRPr="0021076B">
        <w:t>. Para o front-</w:t>
      </w:r>
      <w:proofErr w:type="spellStart"/>
      <w:r w:rsidRPr="0021076B">
        <w:t>end</w:t>
      </w:r>
      <w:proofErr w:type="spellEnd"/>
      <w:r w:rsidRPr="0021076B">
        <w:t xml:space="preserve">, ou seja, o desenvolvimento da interface da plataforma e dos jogos, foi escolhido o REACT, uma biblioteca </w:t>
      </w:r>
      <w:proofErr w:type="spellStart"/>
      <w:r w:rsidRPr="0021076B">
        <w:t>JavaScript</w:t>
      </w:r>
      <w:proofErr w:type="spellEnd"/>
      <w:r w:rsidRPr="0021076B">
        <w:t xml:space="preserve"> gratuita e de código aberto para a construção de interface de usuário e seus componentes. </w:t>
      </w:r>
      <w:ins w:id="108" w:author="Revisor" w:date="2021-08-20T06:32:00Z">
        <w:r w:rsidR="000B2267">
          <w:t>P</w:t>
        </w:r>
      </w:ins>
      <w:del w:id="109" w:author="Revisor" w:date="2021-08-20T06:32:00Z">
        <w:r w:rsidRPr="0021076B" w:rsidDel="000B2267">
          <w:delText>E p</w:delText>
        </w:r>
      </w:del>
      <w:r w:rsidRPr="0021076B">
        <w:t xml:space="preserve">ara o </w:t>
      </w:r>
      <w:proofErr w:type="spellStart"/>
      <w:r w:rsidRPr="0021076B">
        <w:t>back-end</w:t>
      </w:r>
      <w:proofErr w:type="spellEnd"/>
      <w:r w:rsidRPr="0021076B">
        <w:t>,</w:t>
      </w:r>
      <w:ins w:id="110" w:author="Revisor" w:date="2021-08-20T12:50:00Z">
        <w:r w:rsidR="009A062A">
          <w:t xml:space="preserve"> isto é, o</w:t>
        </w:r>
      </w:ins>
      <w:r w:rsidRPr="0021076B">
        <w:t xml:space="preserve"> </w:t>
      </w:r>
      <w:del w:id="111" w:author="Revisor" w:date="2021-08-20T06:33:00Z">
        <w:r w:rsidRPr="0021076B" w:rsidDel="000B2267">
          <w:delText xml:space="preserve">onde </w:delText>
        </w:r>
      </w:del>
      <w:ins w:id="112" w:author="Revisor" w:date="2021-08-20T06:35:00Z">
        <w:r w:rsidR="000B2267">
          <w:t>armazenamento de</w:t>
        </w:r>
      </w:ins>
      <w:del w:id="113" w:author="Revisor" w:date="2021-08-20T06:33:00Z">
        <w:r w:rsidRPr="0021076B" w:rsidDel="000B2267">
          <w:delText>as</w:delText>
        </w:r>
      </w:del>
      <w:r w:rsidRPr="0021076B">
        <w:t xml:space="preserve"> informações dos jogos e </w:t>
      </w:r>
      <w:ins w:id="114" w:author="Revisor" w:date="2021-08-20T06:35:00Z">
        <w:r w:rsidR="000B2267">
          <w:t>d</w:t>
        </w:r>
      </w:ins>
      <w:r w:rsidRPr="0021076B">
        <w:t>os dados gerados pelos usuários</w:t>
      </w:r>
      <w:del w:id="115" w:author="Revisor" w:date="2021-08-20T06:35:00Z">
        <w:r w:rsidRPr="0021076B" w:rsidDel="000B2267">
          <w:delText xml:space="preserve"> ficam armazenados</w:delText>
        </w:r>
      </w:del>
      <w:r w:rsidRPr="0021076B">
        <w:t xml:space="preserve">, decidiu-se pelo </w:t>
      </w:r>
      <w:proofErr w:type="spellStart"/>
      <w:r w:rsidRPr="0021076B">
        <w:t>Strapi</w:t>
      </w:r>
      <w:proofErr w:type="spellEnd"/>
      <w:r w:rsidRPr="0021076B">
        <w:t xml:space="preserve">, um sistema de gestão de conteúdo “sem cabeça”, </w:t>
      </w:r>
      <w:del w:id="116" w:author="Revisor" w:date="2021-08-20T06:37:00Z">
        <w:r w:rsidRPr="0021076B" w:rsidDel="00F2467D">
          <w:delText>que dizer</w:delText>
        </w:r>
      </w:del>
      <w:ins w:id="117" w:author="Revisor" w:date="2021-08-20T06:37:00Z">
        <w:r w:rsidR="00F2467D">
          <w:t>ou seja</w:t>
        </w:r>
      </w:ins>
      <w:r w:rsidRPr="0021076B">
        <w:t>, independente do front-</w:t>
      </w:r>
      <w:proofErr w:type="spellStart"/>
      <w:r w:rsidRPr="0021076B">
        <w:t>end</w:t>
      </w:r>
      <w:proofErr w:type="spellEnd"/>
      <w:r w:rsidRPr="0021076B">
        <w:t>, que gera uma API para a administração dos dados. Ao final do desenvolvimento de cada jogo</w:t>
      </w:r>
      <w:ins w:id="118" w:author="Revisor" w:date="2021-08-20T06:38:00Z">
        <w:r w:rsidR="00F2467D">
          <w:t>,</w:t>
        </w:r>
      </w:ins>
      <w:r w:rsidRPr="0021076B">
        <w:t xml:space="preserve"> tivemos reuniões com a equipe do CCBF para recebermos um retorno de alterações </w:t>
      </w:r>
      <w:ins w:id="119" w:author="Revisor" w:date="2021-08-20T06:38:00Z">
        <w:r w:rsidR="00F2467D">
          <w:t>d</w:t>
        </w:r>
      </w:ins>
      <w:del w:id="120" w:author="Revisor" w:date="2021-08-20T06:38:00Z">
        <w:r w:rsidRPr="0021076B" w:rsidDel="00F2467D">
          <w:delText>n</w:delText>
        </w:r>
      </w:del>
      <w:r w:rsidRPr="0021076B">
        <w:t xml:space="preserve">o layout e </w:t>
      </w:r>
      <w:ins w:id="121" w:author="Revisor" w:date="2021-08-20T06:38:00Z">
        <w:r w:rsidR="00F2467D">
          <w:t>d</w:t>
        </w:r>
      </w:ins>
      <w:del w:id="122" w:author="Revisor" w:date="2021-08-20T06:38:00Z">
        <w:r w:rsidRPr="0021076B" w:rsidDel="00F2467D">
          <w:delText>n</w:delText>
        </w:r>
      </w:del>
      <w:r w:rsidRPr="0021076B">
        <w:t xml:space="preserve">o conteúdo </w:t>
      </w:r>
      <w:del w:id="123" w:author="Revisor" w:date="2021-08-20T06:38:00Z">
        <w:r w:rsidRPr="0021076B" w:rsidDel="00F2467D">
          <w:delText xml:space="preserve">que foi </w:delText>
        </w:r>
      </w:del>
      <w:r w:rsidRPr="0021076B">
        <w:t xml:space="preserve">criado. Os dois primeiros jogos </w:t>
      </w:r>
      <w:del w:id="124" w:author="Revisor" w:date="2021-08-20T06:39:00Z">
        <w:r w:rsidRPr="0021076B" w:rsidDel="00F2467D">
          <w:delText>foi onde recebemos</w:delText>
        </w:r>
      </w:del>
      <w:ins w:id="125" w:author="Revisor" w:date="2021-08-20T06:39:00Z">
        <w:r w:rsidR="00F2467D">
          <w:t>receberam</w:t>
        </w:r>
      </w:ins>
      <w:r w:rsidRPr="0021076B">
        <w:t xml:space="preserve"> a maior quantidade de pedidos de alteração, principalmente</w:t>
      </w:r>
      <w:ins w:id="126" w:author="Revisor" w:date="2021-08-20T06:40:00Z">
        <w:r w:rsidR="00F2467D">
          <w:t xml:space="preserve"> solicitações </w:t>
        </w:r>
      </w:ins>
      <w:del w:id="127" w:author="Revisor" w:date="2021-08-20T06:40:00Z">
        <w:r w:rsidRPr="0021076B" w:rsidDel="00F2467D">
          <w:delText xml:space="preserve"> </w:delText>
        </w:r>
      </w:del>
      <w:r w:rsidRPr="0021076B">
        <w:t>relacionad</w:t>
      </w:r>
      <w:ins w:id="128" w:author="Revisor" w:date="2021-08-20T06:40:00Z">
        <w:r w:rsidR="00F2467D">
          <w:t>a</w:t>
        </w:r>
      </w:ins>
      <w:del w:id="129" w:author="Revisor" w:date="2021-08-20T06:40:00Z">
        <w:r w:rsidRPr="0021076B" w:rsidDel="00F2467D">
          <w:delText>o</w:delText>
        </w:r>
      </w:del>
      <w:ins w:id="130" w:author="Revisor" w:date="2021-08-20T06:39:00Z">
        <w:r w:rsidR="00F2467D">
          <w:t>s</w:t>
        </w:r>
      </w:ins>
      <w:r w:rsidRPr="0021076B">
        <w:t xml:space="preserve"> ao tutorial do jogo. Os demais jogo</w:t>
      </w:r>
      <w:r>
        <w:t>s</w:t>
      </w:r>
      <w:r w:rsidRPr="0021076B">
        <w:t xml:space="preserve"> foram adaptados de acordo com esses pedidos, sendo necessárias cada vez menos alterações a cada reunião.</w:t>
      </w:r>
    </w:p>
    <w:p w14:paraId="18C24328" w14:textId="77777777" w:rsidR="0021076B" w:rsidRDefault="0021076B" w:rsidP="00427B0A"/>
    <w:p w14:paraId="63B665B1" w14:textId="1DAFB564" w:rsidR="00427B0A" w:rsidRDefault="00427B0A" w:rsidP="00427B0A">
      <w:r>
        <w:t>Conclusão</w:t>
      </w:r>
    </w:p>
    <w:p w14:paraId="185F91F3" w14:textId="77777777" w:rsidR="009A062A" w:rsidRDefault="009A062A" w:rsidP="009A062A">
      <w:pPr>
        <w:rPr>
          <w:ins w:id="131" w:author="Revisor" w:date="2021-08-20T12:49:00Z"/>
        </w:rPr>
      </w:pPr>
      <w:ins w:id="132" w:author="Revisor" w:date="2021-08-20T12:49:00Z">
        <w:r w:rsidRPr="00B774A5">
          <w:lastRenderedPageBreak/>
          <w:t xml:space="preserve">Pelos motivos expostos acima, a equipe </w:t>
        </w:r>
        <w:r>
          <w:t>precisou</w:t>
        </w:r>
        <w:r w:rsidRPr="00B774A5">
          <w:t xml:space="preserve"> redesenhar o projeto inicialmente elaborado. A nova proposta é consideravelmente maior e envolve a criação de um ambiente web para a hospedagem dos jogos desenvolvidos, além de uma ferramenta para criação e edição de jogos e atividades interativas por parte dos professores. Agora, com a implementação do projeto dos oito primeiros jogos terminada, será </w:t>
        </w:r>
        <w:r>
          <w:t>dado início a</w:t>
        </w:r>
        <w:r w:rsidRPr="00B774A5">
          <w:t>o desenvolvimento dos últimos dois jogos</w:t>
        </w:r>
        <w:r>
          <w:t>,</w:t>
        </w:r>
        <w:r w:rsidRPr="00B774A5">
          <w:t xml:space="preserve"> concomitante </w:t>
        </w:r>
        <w:r>
          <w:t>à</w:t>
        </w:r>
        <w:r w:rsidRPr="00B774A5">
          <w:t>s correções listadas pelos professores. Em seguida começará a fase de teste e uso pelos alunos do curso remoto de português do CCBF. Com isso, será possível coletar dados para avaliar o impacto do uso de jogos eletrônicos como atividade de fixação da língua portuguesa. A próxima fase deste projeto consiste na conclusão da plataforma de hospedagem, contemplando espaço virtual, interação de dos usuários e opções de customização de cenários pessoais, com a área de criação de jogos/atividades interativas do professor.</w:t>
        </w:r>
      </w:ins>
    </w:p>
    <w:p w14:paraId="7043E851" w14:textId="544FE70C" w:rsidR="00FC7CBC" w:rsidRDefault="00B774A5" w:rsidP="009A062A">
      <w:del w:id="133" w:author="Revisor" w:date="2021-08-20T12:49:00Z">
        <w:r w:rsidRPr="00B774A5" w:rsidDel="009A062A">
          <w:delText xml:space="preserve">Pelos motivos expostos acima, a equipe </w:delText>
        </w:r>
      </w:del>
      <w:del w:id="134" w:author="Revisor" w:date="2021-08-20T06:41:00Z">
        <w:r w:rsidRPr="00B774A5" w:rsidDel="00823893">
          <w:delText xml:space="preserve">necessitou </w:delText>
        </w:r>
      </w:del>
      <w:del w:id="135" w:author="Revisor" w:date="2021-08-20T12:49:00Z">
        <w:r w:rsidRPr="00B774A5" w:rsidDel="009A062A">
          <w:delText>redesenhar o projeto inicialmente elaborado. A nova proposta é consideravelmente maior e envolve a criação de um ambiente web para a hospedagem dos jogos desenvolvidos, além de uma ferramenta para criação e edição de jogos e atividades interativas por parte dos professores.</w:delText>
        </w:r>
      </w:del>
      <w:del w:id="136" w:author="Revisor" w:date="2021-08-20T12:46:00Z">
        <w:r w:rsidRPr="00B774A5" w:rsidDel="00052346">
          <w:delText xml:space="preserve"> </w:delText>
        </w:r>
      </w:del>
      <w:del w:id="137" w:author="Revisor" w:date="2021-08-20T12:49:00Z">
        <w:r w:rsidRPr="00B774A5" w:rsidDel="009A062A">
          <w:delText xml:space="preserve"> Agora, com a implementação do projeto dos oito primeiros jogos terminada, será </w:delText>
        </w:r>
      </w:del>
      <w:del w:id="138" w:author="Revisor" w:date="2021-08-20T12:46:00Z">
        <w:r w:rsidRPr="00B774A5" w:rsidDel="00052346">
          <w:delText xml:space="preserve">iniciado </w:delText>
        </w:r>
      </w:del>
      <w:del w:id="139" w:author="Revisor" w:date="2021-08-20T12:49:00Z">
        <w:r w:rsidRPr="00B774A5" w:rsidDel="009A062A">
          <w:delText xml:space="preserve">o desenvolvimento dos últimos dois jogos concomitante </w:delText>
        </w:r>
      </w:del>
      <w:del w:id="140" w:author="Revisor" w:date="2021-08-20T06:44:00Z">
        <w:r w:rsidRPr="00B774A5" w:rsidDel="00823893">
          <w:delText>a</w:delText>
        </w:r>
      </w:del>
      <w:del w:id="141" w:author="Revisor" w:date="2021-08-20T12:49:00Z">
        <w:r w:rsidRPr="00B774A5" w:rsidDel="009A062A">
          <w:delText>s correções listadas pelos professores. Em seguida começará a fase de teste e uso pelos alunos do curso remoto de português do CCBF. Com isso, será possível coletar dados para avaliar o impacto do uso de jogos eletrônicos como atividade de fixação da língua portuguesa. A próxima fase des</w:delText>
        </w:r>
      </w:del>
      <w:del w:id="142" w:author="Revisor" w:date="2021-08-20T06:47:00Z">
        <w:r w:rsidRPr="00B774A5" w:rsidDel="009D473F">
          <w:delText>t</w:delText>
        </w:r>
      </w:del>
      <w:del w:id="143" w:author="Revisor" w:date="2021-08-20T12:49:00Z">
        <w:r w:rsidRPr="00B774A5" w:rsidDel="009A062A">
          <w:delText>e projeto consiste na conclusão da plataforma de hospedagem, contempla</w:delText>
        </w:r>
      </w:del>
      <w:del w:id="144" w:author="Revisor" w:date="2021-08-20T06:48:00Z">
        <w:r w:rsidRPr="00B774A5" w:rsidDel="009D473F">
          <w:delText>ndo</w:delText>
        </w:r>
      </w:del>
      <w:del w:id="145" w:author="Revisor" w:date="2021-08-20T12:49:00Z">
        <w:r w:rsidRPr="00B774A5" w:rsidDel="009A062A">
          <w:delText xml:space="preserve"> espaço virtual, interação </w:delText>
        </w:r>
      </w:del>
      <w:del w:id="146" w:author="Revisor" w:date="2021-08-20T06:48:00Z">
        <w:r w:rsidRPr="00B774A5" w:rsidDel="009D473F">
          <w:delText xml:space="preserve">de </w:delText>
        </w:r>
      </w:del>
      <w:del w:id="147" w:author="Revisor" w:date="2021-08-20T06:54:00Z">
        <w:r w:rsidRPr="00B774A5" w:rsidDel="00CB66E1">
          <w:delText>dos</w:delText>
        </w:r>
      </w:del>
      <w:del w:id="148" w:author="Revisor" w:date="2021-08-20T12:49:00Z">
        <w:r w:rsidRPr="00B774A5" w:rsidDel="009A062A">
          <w:delText xml:space="preserve"> usuários e opções de customização de cenários pessoais, com a</w:delText>
        </w:r>
      </w:del>
      <w:del w:id="149" w:author="Revisor" w:date="2021-08-20T12:48:00Z">
        <w:r w:rsidRPr="00B774A5" w:rsidDel="009A062A">
          <w:delText xml:space="preserve"> </w:delText>
        </w:r>
      </w:del>
      <w:del w:id="150" w:author="Revisor" w:date="2021-08-20T12:49:00Z">
        <w:r w:rsidRPr="00B774A5" w:rsidDel="009A062A">
          <w:delText>área</w:delText>
        </w:r>
      </w:del>
      <w:del w:id="151" w:author="Revisor" w:date="2021-08-20T12:48:00Z">
        <w:r w:rsidRPr="00B774A5" w:rsidDel="009A062A">
          <w:delText xml:space="preserve"> </w:delText>
        </w:r>
      </w:del>
      <w:del w:id="152" w:author="Revisor" w:date="2021-08-20T12:49:00Z">
        <w:r w:rsidRPr="00B774A5" w:rsidDel="009A062A">
          <w:delText xml:space="preserve">de criação de jogos/atividades interativas </w:delText>
        </w:r>
      </w:del>
      <w:del w:id="153" w:author="Revisor" w:date="2021-08-20T06:52:00Z">
        <w:r w:rsidRPr="00B774A5" w:rsidDel="00C42239">
          <w:delText xml:space="preserve">do </w:delText>
        </w:r>
      </w:del>
      <w:del w:id="154" w:author="Revisor" w:date="2021-08-20T12:49:00Z">
        <w:r w:rsidRPr="00B774A5" w:rsidDel="009A062A">
          <w:delText>professor.</w:delText>
        </w:r>
      </w:del>
    </w:p>
    <w:sectPr w:rsidR="00FC7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Revisor" w:date="2021-08-20T05:29:00Z" w:initials="Rev">
    <w:p w14:paraId="344F08F9" w14:textId="77777777" w:rsidR="00B528EA" w:rsidRDefault="00D46F3B">
      <w:pPr>
        <w:pStyle w:val="Textodecomentrio"/>
      </w:pPr>
      <w:r>
        <w:rPr>
          <w:rStyle w:val="Refdecomentrio"/>
        </w:rPr>
        <w:annotationRef/>
      </w:r>
      <w:proofErr w:type="spellStart"/>
      <w:r>
        <w:t>Claned</w:t>
      </w:r>
      <w:proofErr w:type="spellEnd"/>
      <w:r>
        <w:t xml:space="preserve"> é uma </w:t>
      </w:r>
      <w:r w:rsidRPr="00D46F3B">
        <w:t>plataforma de aprendizagem digital. É a sala de aula on</w:t>
      </w:r>
      <w:r>
        <w:t>-</w:t>
      </w:r>
      <w:r w:rsidRPr="00D46F3B">
        <w:t xml:space="preserve">line </w:t>
      </w:r>
      <w:r w:rsidR="00E8235F">
        <w:t>em que</w:t>
      </w:r>
      <w:r w:rsidRPr="00D46F3B">
        <w:t xml:space="preserve"> </w:t>
      </w:r>
      <w:r>
        <w:t>um indivíduo</w:t>
      </w:r>
      <w:r w:rsidRPr="00D46F3B">
        <w:t xml:space="preserve"> cria cursos on</w:t>
      </w:r>
      <w:r>
        <w:t>-</w:t>
      </w:r>
      <w:r w:rsidRPr="00D46F3B">
        <w:t xml:space="preserve">line para qualquer finalidade, desde treinamento corporativo até aulas universitárias. </w:t>
      </w:r>
      <w:r>
        <w:t xml:space="preserve">Tudo que é preciso fazer é adicionar </w:t>
      </w:r>
      <w:r w:rsidRPr="00D46F3B">
        <w:t>materiais do curso</w:t>
      </w:r>
      <w:r>
        <w:t xml:space="preserve"> proposto</w:t>
      </w:r>
      <w:r w:rsidRPr="00D46F3B">
        <w:t>, convid</w:t>
      </w:r>
      <w:r>
        <w:t xml:space="preserve">ar </w:t>
      </w:r>
      <w:r w:rsidRPr="00D46F3B">
        <w:t xml:space="preserve">alunos e </w:t>
      </w:r>
      <w:r>
        <w:t>o indivíduo</w:t>
      </w:r>
      <w:r w:rsidRPr="00D46F3B">
        <w:t xml:space="preserve"> está pronto para começar</w:t>
      </w:r>
      <w:r>
        <w:t xml:space="preserve"> a utilizá-la. </w:t>
      </w:r>
    </w:p>
    <w:p w14:paraId="5140A241" w14:textId="77777777" w:rsidR="00B528EA" w:rsidRDefault="00B528EA">
      <w:pPr>
        <w:pStyle w:val="Textodecomentrio"/>
      </w:pPr>
    </w:p>
    <w:p w14:paraId="668CB284" w14:textId="3BD742F2" w:rsidR="00B528EA" w:rsidRDefault="00D46F3B">
      <w:pPr>
        <w:pStyle w:val="Textodecomentrio"/>
      </w:pPr>
      <w:r>
        <w:t xml:space="preserve">Então, eu fiquei confusa aqui: </w:t>
      </w:r>
    </w:p>
    <w:p w14:paraId="32BBF100" w14:textId="77777777" w:rsidR="00B528EA" w:rsidRDefault="00B528EA">
      <w:pPr>
        <w:pStyle w:val="Textodecomentrio"/>
      </w:pPr>
      <w:r>
        <w:t xml:space="preserve">1) </w:t>
      </w:r>
      <w:r w:rsidR="00D46F3B">
        <w:t xml:space="preserve">os dez minijogos mencionam, em algum momento de explicação, os módulos desse site de aprendizagem </w:t>
      </w:r>
      <w:r w:rsidR="00D46F3B" w:rsidRPr="00D46F3B">
        <w:rPr>
          <w:u w:val="single"/>
        </w:rPr>
        <w:t>ou</w:t>
      </w:r>
      <w:r w:rsidR="00D46F3B">
        <w:t xml:space="preserve"> </w:t>
      </w:r>
    </w:p>
    <w:p w14:paraId="3FE7D4B0" w14:textId="77777777" w:rsidR="00B528EA" w:rsidRDefault="00B528EA">
      <w:pPr>
        <w:pStyle w:val="Textodecomentrio"/>
      </w:pPr>
      <w:r>
        <w:t xml:space="preserve">2) </w:t>
      </w:r>
      <w:r w:rsidR="00D46F3B">
        <w:t xml:space="preserve">esse site de aprendizagem que na verdade aborda, em dois módulos de curso de português, os minijogos descritos? </w:t>
      </w:r>
    </w:p>
    <w:p w14:paraId="7CDA0458" w14:textId="1701ECD8" w:rsidR="00D46F3B" w:rsidRDefault="00D46F3B">
      <w:pPr>
        <w:pStyle w:val="Textodecomentrio"/>
      </w:pPr>
      <w:r>
        <w:t xml:space="preserve">Porque parece fazer mais sentido a segunda proposição pelo próprio conceito </w:t>
      </w:r>
      <w:r w:rsidR="00E8235F">
        <w:t xml:space="preserve">da plataforma </w:t>
      </w:r>
      <w:proofErr w:type="spellStart"/>
      <w:r w:rsidR="00E8235F">
        <w:t>Claned</w:t>
      </w:r>
      <w:proofErr w:type="spellEnd"/>
      <w:r w:rsidR="00E8235F">
        <w:t xml:space="preserve">. Contudo, não quero fazer uma revisão baseada em inferências, por isso te lanço essa pergunta. </w:t>
      </w:r>
    </w:p>
  </w:comment>
  <w:comment w:id="41" w:author="Revisor" w:date="2021-08-20T06:12:00Z" w:initials="Rev">
    <w:p w14:paraId="23C8DB2A" w14:textId="35D3E4D0" w:rsidR="00567030" w:rsidRDefault="00567030">
      <w:pPr>
        <w:pStyle w:val="Textodecomentrio"/>
      </w:pPr>
      <w:r>
        <w:rPr>
          <w:rStyle w:val="Refdecomentrio"/>
        </w:rPr>
        <w:annotationRef/>
      </w:r>
      <w:r>
        <w:t xml:space="preserve">Qual processo? O processo de criação dos jogos? O processo de desenvolvimento do indivíduo ao exercitar o português como língua estrangeira quando ele joga? </w:t>
      </w:r>
    </w:p>
  </w:comment>
  <w:comment w:id="60" w:author="Revisor" w:date="2021-08-20T06:19:00Z" w:initials="Rev">
    <w:p w14:paraId="0FDA4116" w14:textId="63011158" w:rsidR="00FE03C4" w:rsidRDefault="00FE03C4">
      <w:pPr>
        <w:pStyle w:val="Textodecomentrio"/>
      </w:pPr>
      <w:r>
        <w:rPr>
          <w:rStyle w:val="Refdecomentrio"/>
        </w:rPr>
        <w:annotationRef/>
      </w:r>
      <w:r>
        <w:t xml:space="preserve">Pouco claro. Como assim encontrar a pessoa correta?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DA0458" w15:done="0"/>
  <w15:commentEx w15:paraId="23C8DB2A" w15:done="0"/>
  <w15:commentEx w15:paraId="0FDA41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9BC55" w16cex:dateUtc="2021-08-20T08:29:00Z"/>
  <w16cex:commentExtensible w16cex:durableId="24C9C63A" w16cex:dateUtc="2021-08-20T09:12:00Z"/>
  <w16cex:commentExtensible w16cex:durableId="24C9C7F3" w16cex:dateUtc="2021-08-20T0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DA0458" w16cid:durableId="24C9BC55"/>
  <w16cid:commentId w16cid:paraId="23C8DB2A" w16cid:durableId="24C9C63A"/>
  <w16cid:commentId w16cid:paraId="0FDA4116" w16cid:durableId="24C9C7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visor">
    <w15:presenceInfo w15:providerId="None" w15:userId="Revis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0A"/>
    <w:rsid w:val="00037A02"/>
    <w:rsid w:val="00052346"/>
    <w:rsid w:val="000B2267"/>
    <w:rsid w:val="001F29DF"/>
    <w:rsid w:val="0021076B"/>
    <w:rsid w:val="002546F9"/>
    <w:rsid w:val="00297DEB"/>
    <w:rsid w:val="00427B0A"/>
    <w:rsid w:val="0044229B"/>
    <w:rsid w:val="004B482A"/>
    <w:rsid w:val="004E1D45"/>
    <w:rsid w:val="00567030"/>
    <w:rsid w:val="005A41F2"/>
    <w:rsid w:val="005C27AE"/>
    <w:rsid w:val="005D5C85"/>
    <w:rsid w:val="00616604"/>
    <w:rsid w:val="006A0FB5"/>
    <w:rsid w:val="00823893"/>
    <w:rsid w:val="008D68DD"/>
    <w:rsid w:val="009549AD"/>
    <w:rsid w:val="009A062A"/>
    <w:rsid w:val="009B45A3"/>
    <w:rsid w:val="009D473F"/>
    <w:rsid w:val="00A40418"/>
    <w:rsid w:val="00B528EA"/>
    <w:rsid w:val="00B774A5"/>
    <w:rsid w:val="00C26D71"/>
    <w:rsid w:val="00C42239"/>
    <w:rsid w:val="00C5647C"/>
    <w:rsid w:val="00C621CB"/>
    <w:rsid w:val="00CB45CD"/>
    <w:rsid w:val="00CB66E1"/>
    <w:rsid w:val="00CB7F8B"/>
    <w:rsid w:val="00D46F3B"/>
    <w:rsid w:val="00DC3D38"/>
    <w:rsid w:val="00DF5F24"/>
    <w:rsid w:val="00E536BB"/>
    <w:rsid w:val="00E8235F"/>
    <w:rsid w:val="00EC4C76"/>
    <w:rsid w:val="00F2467D"/>
    <w:rsid w:val="00FC7CBC"/>
    <w:rsid w:val="00F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D50"/>
  <w15:chartTrackingRefBased/>
  <w15:docId w15:val="{E9CF6F35-CE64-44A8-8F86-8C3757C7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8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46F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6F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6F3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6F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6F3B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05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900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Amanajas</dc:creator>
  <cp:keywords/>
  <dc:description/>
  <cp:lastModifiedBy>Revisor</cp:lastModifiedBy>
  <cp:revision>13</cp:revision>
  <dcterms:created xsi:type="dcterms:W3CDTF">2021-08-18T16:27:00Z</dcterms:created>
  <dcterms:modified xsi:type="dcterms:W3CDTF">2021-08-20T15:52:00Z</dcterms:modified>
</cp:coreProperties>
</file>